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0144B2C7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3주차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1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4649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490D97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ins w:id="0" w:author="만든 이" w:date="2020-09-23T21:37:00Z">
              <w:r w:rsidR="005E4DE3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이레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29042DF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del w:id="1" w:author="만든 이" w:date="2020-09-23T21:37:00Z">
              <w:r w:rsidDel="005E4DE3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delText xml:space="preserve">               </w:delText>
              </w:r>
            </w:del>
            <w:ins w:id="2" w:author="만든 이" w:date="2020-09-23T21:37:00Z">
              <w:r w:rsidR="005E4DE3">
                <w:rPr>
                  <w:rFonts w:ascii="함초롬바탕" w:eastAsia="함초롬바탕" w:hAnsi="함초롬바탕" w:cs="함초롬바탕" w:hint="eastAsia"/>
                  <w:color w:val="000000"/>
                  <w:kern w:val="0"/>
                  <w:szCs w:val="20"/>
                  <w:u w:val="single"/>
                </w:rPr>
                <w:t>소프트웨어학과</w:t>
              </w:r>
            </w:ins>
          </w:p>
        </w:tc>
        <w:tc>
          <w:tcPr>
            <w:tcW w:w="3006" w:type="dxa"/>
          </w:tcPr>
          <w:p w14:paraId="4B4C269E" w14:textId="0B6F56D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ins w:id="3" w:author="만든 이" w:date="2020-09-23T21:37:00Z">
              <w:r w:rsidR="005E4DE3">
                <w:rPr>
                  <w:rFonts w:ascii="함초롬바탕" w:eastAsia="함초롬바탕" w:hAnsi="함초롬바탕" w:cs="함초롬바탕"/>
                  <w:color w:val="000000"/>
                  <w:kern w:val="0"/>
                  <w:szCs w:val="20"/>
                  <w:u w:val="single"/>
                </w:rPr>
                <w:t>201420966</w:t>
              </w:r>
            </w:ins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06562F6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</w:t>
      </w:r>
      <w:ins w:id="4" w:author="만든 이" w:date="2020-09-23T21:37:00Z">
        <w:r w:rsidR="005E4DE3">
          <w:rPr>
            <w:rFonts w:ascii="함초롬바탕" w:eastAsia="함초롬바탕" w:hAnsi="함초롬바탕" w:cs="함초롬바탕"/>
            <w:color w:val="000000"/>
            <w:kern w:val="0"/>
            <w:szCs w:val="20"/>
          </w:rPr>
          <w:t>o</w:t>
        </w:r>
      </w:ins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77777777" w:rsidR="005E78AB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HTML5 semantic element와 CSS를 활용하여 웹 문서를 개발한다.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3B9AED8" w:rsidR="009939F3" w:rsidRDefault="006F34EF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 “4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Lab3.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와 Lab3.css를 작성하고, 작성한 코드 및 웹페이지 실행결과를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5E78AB" w14:paraId="0446BF50" w14:textId="77777777" w:rsidTr="00331726">
        <w:trPr>
          <w:trHeight w:val="752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TML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BE172" w14:textId="77777777" w:rsidR="005E4DE3" w:rsidRPr="005E4DE3" w:rsidRDefault="005E4DE3" w:rsidP="005E4D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ins w:id="5" w:author="만든 이" w:date="2020-09-23T21:38:00Z"/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ins w:id="6" w:author="만든 이" w:date="2020-09-23T21:38:00Z"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 xml:space="preserve">&lt;!DOCTYPE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html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html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lang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en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head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meta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charset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="UTF-8"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title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Lab3-201420966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title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link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rel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 xml:space="preserve">="stylesheet"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href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="./lab3.css"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/&gt;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head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body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="body"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header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="header"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Lab3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header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main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="main"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How to write HTML and CSS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main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section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="section"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article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articleOne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Web system design is a lot more fun than you think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article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article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articleTwo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proofErr w:type="spellStart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i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 enjoy HTML and CSS. and </w:t>
              </w:r>
              <w:proofErr w:type="spellStart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i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 am also interested in JavaScript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article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section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aside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="aside"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article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articleThree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Web System Design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article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article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articleFour</w:t>
              </w:r>
              <w:proofErr w:type="spellEnd"/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proofErr w:type="spellStart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Ajou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 University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article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aside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 xml:space="preserve">footer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  <w:shd w:val="clear" w:color="auto" w:fill="EFEFEF"/>
                </w:rPr>
                <w:t>class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  <w:shd w:val="clear" w:color="auto" w:fill="EFEFEF"/>
                </w:rPr>
                <w:t>="footer"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Implemented by Lee Re. 201420966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footer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body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&lt;/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  <w:shd w:val="clear" w:color="auto" w:fill="EFEFEF"/>
                </w:rPr>
                <w:t>html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  <w:shd w:val="clear" w:color="auto" w:fill="EFEFEF"/>
                </w:rPr>
                <w:t>&gt;</w:t>
              </w:r>
            </w:ins>
          </w:p>
          <w:p w14:paraId="1753C8B0" w14:textId="77777777" w:rsidR="005E78AB" w:rsidRPr="005E4DE3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7" w:author="만든 이" w:date="2020-09-23T21:38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328CA8F4" w14:textId="77777777" w:rsidTr="00331726">
        <w:trPr>
          <w:trHeight w:val="719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CSS</w:t>
            </w:r>
            <w:r w:rsidR="00CE56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CE56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43E4D" w14:textId="77777777" w:rsidR="005E4DE3" w:rsidRPr="005E4DE3" w:rsidRDefault="005E4DE3" w:rsidP="005E4D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ins w:id="8" w:author="만든 이" w:date="2020-09-23T21:38:00Z"/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ins w:id="9" w:author="만든 이" w:date="2020-09-23T21:38:00Z"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body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text-align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center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max-width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1024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 xml:space="preserve">body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header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text-align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center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200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 xml:space="preserve">header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red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white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main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text-align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center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120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 xml:space="preserve">main 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#ff9900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white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section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text-align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center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float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left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200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section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aside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white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float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right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200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aside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article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white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articleOne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blue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lastRenderedPageBreak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articleTwo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purple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articleThree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float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left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green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articleFour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50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float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right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black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footer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white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text-align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center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height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120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px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.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80"/>
                  <w:kern w:val="0"/>
                  <w:szCs w:val="20"/>
                </w:rPr>
                <w:t>footer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{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proofErr w:type="spellStart"/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float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left</w:t>
              </w:r>
              <w:proofErr w:type="spellEnd"/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background-color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 xml:space="preserve">: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8000"/>
                  <w:kern w:val="0"/>
                  <w:szCs w:val="20"/>
                </w:rPr>
                <w:t>gray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 xml:space="preserve">    </w:t>
              </w:r>
              <w:r w:rsidRPr="005E4DE3">
                <w:rPr>
                  <w:rFonts w:ascii="Consolas" w:eastAsia="굴림체" w:hAnsi="Consolas" w:cs="굴림체"/>
                  <w:b/>
                  <w:bCs/>
                  <w:color w:val="0000FF"/>
                  <w:kern w:val="0"/>
                  <w:szCs w:val="20"/>
                </w:rPr>
                <w:t>width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:</w:t>
              </w:r>
              <w:r w:rsidRPr="005E4DE3">
                <w:rPr>
                  <w:rFonts w:ascii="Consolas" w:eastAsia="굴림체" w:hAnsi="Consolas" w:cs="굴림체"/>
                  <w:color w:val="0000FF"/>
                  <w:kern w:val="0"/>
                  <w:szCs w:val="20"/>
                </w:rPr>
                <w:t>100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t>%;</w:t>
              </w:r>
              <w:r w:rsidRPr="005E4DE3">
                <w:rPr>
                  <w:rFonts w:ascii="Consolas" w:eastAsia="굴림체" w:hAnsi="Consolas" w:cs="굴림체"/>
                  <w:color w:val="000000"/>
                  <w:kern w:val="0"/>
                  <w:szCs w:val="20"/>
                </w:rPr>
                <w:br/>
                <w:t>}</w:t>
              </w:r>
            </w:ins>
          </w:p>
          <w:p w14:paraId="3CFF8B38" w14:textId="77777777" w:rsidR="00CE5659" w:rsidRPr="005E4DE3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rPrChange w:id="10" w:author="만든 이" w:date="2020-09-23T21:38:00Z">
                  <w:rPr>
                    <w:rFonts w:ascii="함초롬바탕" w:eastAsia="함초롬바탕" w:hAnsi="함초롬바탕" w:cs="함초롬바탕"/>
                    <w:color w:val="000000"/>
                    <w:kern w:val="0"/>
                    <w:szCs w:val="20"/>
                  </w:rPr>
                </w:rPrChange>
              </w:rPr>
            </w:pPr>
          </w:p>
        </w:tc>
      </w:tr>
      <w:tr w:rsidR="00CE5659" w14:paraId="62D2E800" w14:textId="77777777" w:rsidTr="00331726">
        <w:trPr>
          <w:trHeight w:val="590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5C717111" w:rsidR="00CE5659" w:rsidRDefault="005E4DE3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ins w:id="11" w:author="만든 이" w:date="2020-09-23T21:38:00Z">
              <w:r>
                <w:rPr>
                  <w:noProof/>
                </w:rPr>
                <w:drawing>
                  <wp:inline distT="0" distB="0" distL="0" distR="0" wp14:anchorId="070B7F9B" wp14:editId="5F2B1C66">
                    <wp:extent cx="5731510" cy="4040505"/>
                    <wp:effectExtent l="0" t="0" r="2540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40405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29261C75" w14:textId="77777777" w:rsidR="005E78AB" w:rsidRDefault="005E78AB" w:rsidP="00331726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314A15"/>
    <w:rsid w:val="00331726"/>
    <w:rsid w:val="004649E0"/>
    <w:rsid w:val="005A70CB"/>
    <w:rsid w:val="005E283A"/>
    <w:rsid w:val="005E4DE3"/>
    <w:rsid w:val="005E78AB"/>
    <w:rsid w:val="006F34EF"/>
    <w:rsid w:val="00723B82"/>
    <w:rsid w:val="008344AE"/>
    <w:rsid w:val="00924D38"/>
    <w:rsid w:val="009939F3"/>
    <w:rsid w:val="009F3441"/>
    <w:rsid w:val="00A66AF2"/>
    <w:rsid w:val="00CE5659"/>
    <w:rsid w:val="00D35E03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1916</Characters>
  <Application>Microsoft Office Word</Application>
  <DocSecurity>0</DocSecurity>
  <Lines>15</Lines>
  <Paragraphs>4</Paragraphs>
  <ScaleCrop>false</ScaleCrop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2020-09-23T12:38:00Z</dcterms:modified>
  <cp:version>0900.0001.01</cp:version>
</cp:coreProperties>
</file>